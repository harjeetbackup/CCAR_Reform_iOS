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C5A02" w14:textId="77777777" w:rsidR="00933B91" w:rsidRDefault="00933B91" w:rsidP="00933B91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 xml:space="preserve">Reform </w:t>
      </w:r>
      <w:proofErr w:type="spellStart"/>
      <w:r>
        <w:rPr>
          <w:rFonts w:ascii="-webkit-standard" w:hAnsi="-webkit-standard"/>
          <w:color w:val="000000"/>
        </w:rPr>
        <w:t>Luach</w:t>
      </w:r>
      <w:proofErr w:type="spellEnd"/>
      <w:r>
        <w:rPr>
          <w:rFonts w:ascii="-webkit-standard" w:hAnsi="-webkit-standard"/>
          <w:color w:val="000000"/>
        </w:rPr>
        <w:t xml:space="preserve"> is designed to assist Reform rabbis, cantors and lay leaders in planning worship, communal observances, and private rituals.  Understanding that every community's customs are different, Reform </w:t>
      </w:r>
      <w:proofErr w:type="spellStart"/>
      <w:r>
        <w:rPr>
          <w:rFonts w:ascii="-webkit-standard" w:hAnsi="-webkit-standard"/>
          <w:color w:val="000000"/>
        </w:rPr>
        <w:t>Luach</w:t>
      </w:r>
      <w:proofErr w:type="spellEnd"/>
      <w:r>
        <w:rPr>
          <w:rFonts w:ascii="-webkit-standard" w:hAnsi="-webkit-standard"/>
          <w:color w:val="000000"/>
        </w:rPr>
        <w:t xml:space="preserve"> offers suggestions for applying Reform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Emphasis"/>
          <w:rFonts w:ascii="-webkit-standard" w:hAnsi="-webkit-standard"/>
          <w:color w:val="000000"/>
        </w:rPr>
        <w:t>siddurim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Emphasis"/>
          <w:rFonts w:ascii="-webkit-standard" w:hAnsi="-webkit-standard"/>
          <w:color w:val="000000"/>
        </w:rPr>
        <w:t>machzorim</w:t>
      </w:r>
      <w:proofErr w:type="spellEnd"/>
      <w:r>
        <w:rPr>
          <w:rFonts w:ascii="-webkit-standard" w:hAnsi="-webkit-standard"/>
          <w:color w:val="000000"/>
        </w:rPr>
        <w:t>, and Torah commentaries to specific days in the Hebrew calendar.  </w:t>
      </w:r>
    </w:p>
    <w:p w14:paraId="5195C3E2" w14:textId="77777777" w:rsidR="00933B91" w:rsidRDefault="00933B91" w:rsidP="00933B91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 xml:space="preserve">Reform </w:t>
      </w:r>
      <w:proofErr w:type="spellStart"/>
      <w:r>
        <w:rPr>
          <w:rFonts w:ascii="-webkit-standard" w:hAnsi="-webkit-standard"/>
          <w:color w:val="000000"/>
        </w:rPr>
        <w:t>Luach</w:t>
      </w:r>
      <w:proofErr w:type="spellEnd"/>
      <w:r>
        <w:rPr>
          <w:rFonts w:ascii="-webkit-standard" w:hAnsi="-webkit-standard"/>
          <w:color w:val="000000"/>
        </w:rPr>
        <w:t xml:space="preserve"> was compiled in consultation with many Reform sources, including </w:t>
      </w:r>
      <w:r>
        <w:rPr>
          <w:rStyle w:val="Emphasis"/>
          <w:rFonts w:ascii="-webkit-standard" w:hAnsi="-webkit-standard"/>
          <w:color w:val="000000"/>
        </w:rPr>
        <w:t>Jewish Living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 w:rsidR="003E72DB" w:rsidRPr="00FA3D42">
        <w:rPr>
          <w:rStyle w:val="Emphasis"/>
          <w:rFonts w:ascii="-webkit-standard" w:hAnsi="-webkit-standard" w:hint="eastAsia"/>
          <w:i w:val="0"/>
          <w:color w:val="0000FF"/>
        </w:rPr>
        <w:fldChar w:fldCharType="begin"/>
      </w:r>
      <w:r w:rsidR="003E72DB" w:rsidRPr="00FA3D42">
        <w:rPr>
          <w:rStyle w:val="Emphasis"/>
          <w:rFonts w:ascii="-webkit-standard" w:hAnsi="-webkit-standard" w:hint="eastAsia"/>
          <w:i w:val="0"/>
          <w:color w:val="0000FF"/>
        </w:rPr>
        <w:instrText xml:space="preserve"> HYPERLINK "https://www.ccarpress.org/shopping_product_list.asp?catID=3750" </w:instrText>
      </w:r>
      <w:r w:rsidR="003E72DB" w:rsidRPr="00FA3D42">
        <w:rPr>
          <w:rStyle w:val="Emphasis"/>
          <w:rFonts w:ascii="-webkit-standard" w:hAnsi="-webkit-standard" w:hint="eastAsia"/>
          <w:i w:val="0"/>
          <w:color w:val="0000FF"/>
        </w:rPr>
      </w:r>
      <w:r w:rsidR="003E72DB" w:rsidRPr="00FA3D42">
        <w:rPr>
          <w:rStyle w:val="Emphasis"/>
          <w:rFonts w:ascii="-webkit-standard" w:hAnsi="-webkit-standard" w:hint="eastAsia"/>
          <w:i w:val="0"/>
          <w:color w:val="0000FF"/>
        </w:rPr>
        <w:fldChar w:fldCharType="separate"/>
      </w:r>
      <w:ins w:id="0" w:author="Dan Medwin" w:date="2018-07-02T14:55:00Z">
        <w:r w:rsidRPr="00FA3D42">
          <w:rPr>
            <w:rStyle w:val="Hyperlink"/>
            <w:rFonts w:ascii="-webkit-standard" w:hAnsi="-webkit-standard"/>
            <w:i/>
          </w:rPr>
          <w:t>Mishkan T'filah</w:t>
        </w:r>
        <w:r w:rsidR="003E72DB" w:rsidRPr="00FA3D42">
          <w:rPr>
            <w:rStyle w:val="Emphasis"/>
            <w:rFonts w:ascii="-webkit-standard" w:hAnsi="-webkit-standard" w:hint="eastAsia"/>
            <w:i w:val="0"/>
            <w:color w:val="0000FF"/>
          </w:rPr>
          <w:fldChar w:fldCharType="end"/>
        </w:r>
      </w:ins>
      <w:r>
        <w:rPr>
          <w:rFonts w:ascii="-webkit-standard" w:hAnsi="-webkit-standard"/>
          <w:color w:val="000000"/>
        </w:rPr>
        <w:t xml:space="preserve">, </w:t>
      </w:r>
      <w:ins w:id="1" w:author="Dan Medwin" w:date="2018-07-02T14:58:00Z">
        <w:r w:rsidR="003E72DB" w:rsidRPr="00FA3D42">
          <w:rPr>
            <w:rFonts w:ascii="-webkit-standard" w:hAnsi="-webkit-standard" w:hint="eastAsia"/>
            <w:i/>
            <w:color w:val="0000FF"/>
          </w:rPr>
          <w:fldChar w:fldCharType="begin"/>
        </w:r>
        <w:r w:rsidR="003E72DB" w:rsidRPr="00FA3D42">
          <w:rPr>
            <w:rFonts w:ascii="-webkit-standard" w:hAnsi="-webkit-standard" w:hint="eastAsia"/>
            <w:i/>
            <w:color w:val="0000FF"/>
          </w:rPr>
          <w:instrText xml:space="preserve"> HYPERLINK "https://www.ccarpress.org/shopping_product_detail.asp?pid=50297" </w:instrText>
        </w:r>
        <w:r w:rsidR="003E72DB" w:rsidRPr="00FA3D42">
          <w:rPr>
            <w:rFonts w:ascii="-webkit-standard" w:hAnsi="-webkit-standard" w:hint="eastAsia"/>
            <w:i/>
            <w:color w:val="0000FF"/>
          </w:rPr>
        </w:r>
        <w:r w:rsidR="003E72DB" w:rsidRPr="00FA3D42">
          <w:rPr>
            <w:rFonts w:ascii="-webkit-standard" w:hAnsi="-webkit-standard" w:hint="eastAsia"/>
            <w:i/>
            <w:color w:val="0000FF"/>
          </w:rPr>
          <w:fldChar w:fldCharType="separate"/>
        </w:r>
        <w:r w:rsidR="00D34396" w:rsidRPr="00FA3D42">
          <w:rPr>
            <w:rStyle w:val="Hyperlink"/>
            <w:rFonts w:ascii="-webkit-standard" w:hAnsi="-webkit-standard"/>
            <w:i/>
          </w:rPr>
          <w:t>The Torah A Modern Commentary</w:t>
        </w:r>
        <w:r w:rsidR="003E72DB" w:rsidRPr="00FA3D42">
          <w:rPr>
            <w:rFonts w:ascii="-webkit-standard" w:hAnsi="-webkit-standard" w:hint="eastAsia"/>
            <w:i/>
            <w:color w:val="0000FF"/>
          </w:rPr>
          <w:fldChar w:fldCharType="end"/>
        </w:r>
      </w:ins>
      <w:r w:rsidR="00D34396">
        <w:rPr>
          <w:rFonts w:ascii="-webkit-standard" w:hAnsi="-webkit-standard"/>
          <w:i/>
          <w:color w:val="000000"/>
        </w:rPr>
        <w:t xml:space="preserve"> </w:t>
      </w:r>
      <w:r w:rsidR="00D34396">
        <w:rPr>
          <w:rFonts w:ascii="-webkit-standard" w:hAnsi="-webkit-standard"/>
          <w:color w:val="000000"/>
        </w:rPr>
        <w:t xml:space="preserve">(original and </w:t>
      </w:r>
      <w:ins w:id="2" w:author="Dan Medwin" w:date="2018-07-02T14:58:00Z">
        <w:r w:rsidR="003E72DB" w:rsidRPr="00FA3D42">
          <w:rPr>
            <w:rFonts w:ascii="-webkit-standard" w:hAnsi="-webkit-standard" w:hint="eastAsia"/>
            <w:color w:val="0000FF"/>
          </w:rPr>
          <w:fldChar w:fldCharType="begin"/>
        </w:r>
        <w:r w:rsidR="003E72DB" w:rsidRPr="00FA3D42">
          <w:rPr>
            <w:rFonts w:ascii="-webkit-standard" w:hAnsi="-webkit-standard" w:hint="eastAsia"/>
            <w:color w:val="0000FF"/>
          </w:rPr>
          <w:instrText xml:space="preserve"> HYPERLINK "https://www.ccarpress.org/shopping_product_detail.asp?pid=50297" </w:instrText>
        </w:r>
        <w:r w:rsidR="003E72DB" w:rsidRPr="00FA3D42">
          <w:rPr>
            <w:rFonts w:ascii="-webkit-standard" w:hAnsi="-webkit-standard" w:hint="eastAsia"/>
            <w:color w:val="0000FF"/>
          </w:rPr>
        </w:r>
        <w:r w:rsidR="003E72DB" w:rsidRPr="00FA3D42">
          <w:rPr>
            <w:rFonts w:ascii="-webkit-standard" w:hAnsi="-webkit-standard" w:hint="eastAsia"/>
            <w:color w:val="0000FF"/>
          </w:rPr>
          <w:fldChar w:fldCharType="separate"/>
        </w:r>
        <w:r w:rsidR="00D34396" w:rsidRPr="00FA3D42">
          <w:rPr>
            <w:rStyle w:val="Hyperlink"/>
            <w:rFonts w:ascii="-webkit-standard" w:hAnsi="-webkit-standard"/>
          </w:rPr>
          <w:t>revised edition</w:t>
        </w:r>
        <w:r w:rsidR="003E72DB" w:rsidRPr="00FA3D42">
          <w:rPr>
            <w:rFonts w:ascii="-webkit-standard" w:hAnsi="-webkit-standard" w:hint="eastAsia"/>
            <w:color w:val="0000FF"/>
          </w:rPr>
          <w:fldChar w:fldCharType="end"/>
        </w:r>
      </w:ins>
      <w:r w:rsidR="00D34396">
        <w:rPr>
          <w:rFonts w:ascii="-webkit-standard" w:hAnsi="-webkit-standard"/>
          <w:color w:val="000000"/>
        </w:rPr>
        <w:t xml:space="preserve">), </w:t>
      </w:r>
      <w:r w:rsidR="003E72DB" w:rsidRPr="00FA3D42">
        <w:rPr>
          <w:rStyle w:val="Emphasis"/>
          <w:rFonts w:ascii="-webkit-standard" w:hAnsi="-webkit-standard" w:hint="eastAsia"/>
          <w:i w:val="0"/>
          <w:color w:val="0000FF"/>
        </w:rPr>
        <w:fldChar w:fldCharType="begin"/>
      </w:r>
      <w:r w:rsidR="003E72DB" w:rsidRPr="00FA3D42">
        <w:rPr>
          <w:rStyle w:val="Emphasis"/>
          <w:rFonts w:ascii="-webkit-standard" w:hAnsi="-webkit-standard" w:hint="eastAsia"/>
          <w:i w:val="0"/>
          <w:color w:val="0000FF"/>
        </w:rPr>
        <w:instrText xml:space="preserve"> HYPERLINK "https://www.ccarpress.org/shopping_product_detail.asp?pid=50152" </w:instrText>
      </w:r>
      <w:r w:rsidR="003E72DB" w:rsidRPr="00FA3D42">
        <w:rPr>
          <w:rStyle w:val="Emphasis"/>
          <w:rFonts w:ascii="-webkit-standard" w:hAnsi="-webkit-standard" w:hint="eastAsia"/>
          <w:i w:val="0"/>
          <w:color w:val="0000FF"/>
        </w:rPr>
      </w:r>
      <w:r w:rsidR="003E72DB" w:rsidRPr="00FA3D42">
        <w:rPr>
          <w:rStyle w:val="Emphasis"/>
          <w:rFonts w:ascii="-webkit-standard" w:hAnsi="-webkit-standard" w:hint="eastAsia"/>
          <w:i w:val="0"/>
          <w:color w:val="0000FF"/>
        </w:rPr>
        <w:fldChar w:fldCharType="separate"/>
      </w:r>
      <w:ins w:id="3" w:author="Dan Medwin" w:date="2018-07-02T14:58:00Z">
        <w:r w:rsidRPr="00FA3D42">
          <w:rPr>
            <w:rStyle w:val="Hyperlink"/>
            <w:rFonts w:ascii="-webkit-standard" w:hAnsi="-webkit-standard"/>
            <w:i/>
          </w:rPr>
          <w:t>Gates of Repentance</w:t>
        </w:r>
        <w:r w:rsidR="003E72DB" w:rsidRPr="00FA3D42">
          <w:rPr>
            <w:rStyle w:val="Emphasis"/>
            <w:rFonts w:ascii="-webkit-standard" w:hAnsi="-webkit-standard" w:hint="eastAsia"/>
            <w:i w:val="0"/>
            <w:color w:val="0000FF"/>
          </w:rPr>
          <w:fldChar w:fldCharType="end"/>
        </w:r>
      </w:ins>
      <w:r>
        <w:rPr>
          <w:rFonts w:ascii="-webkit-standard" w:hAnsi="-webkit-standard"/>
          <w:color w:val="000000"/>
        </w:rPr>
        <w:t>, the new Reform High Holy Machzor,</w:t>
      </w:r>
      <w:r>
        <w:rPr>
          <w:rStyle w:val="apple-converted-space"/>
          <w:rFonts w:ascii="-webkit-standard" w:hAnsi="-webkit-standard"/>
          <w:color w:val="000000"/>
        </w:rPr>
        <w:t> </w:t>
      </w:r>
      <w:r w:rsidR="003E72DB" w:rsidRPr="00FA3D42">
        <w:rPr>
          <w:rStyle w:val="Emphasis"/>
          <w:rFonts w:ascii="-webkit-standard" w:hAnsi="-webkit-standard" w:hint="eastAsia"/>
          <w:i w:val="0"/>
          <w:color w:val="0000FF"/>
        </w:rPr>
        <w:fldChar w:fldCharType="begin"/>
      </w:r>
      <w:r w:rsidR="003E72DB" w:rsidRPr="00FA3D42">
        <w:rPr>
          <w:rStyle w:val="Emphasis"/>
          <w:rFonts w:ascii="-webkit-standard" w:hAnsi="-webkit-standard" w:hint="eastAsia"/>
          <w:i w:val="0"/>
          <w:color w:val="0000FF"/>
        </w:rPr>
        <w:instrText xml:space="preserve"> HYPERLINK "https://www.ccarpress.org/shopping_product_list.asp?catID=3763" </w:instrText>
      </w:r>
      <w:r w:rsidR="003E72DB" w:rsidRPr="00FA3D42">
        <w:rPr>
          <w:rStyle w:val="Emphasis"/>
          <w:rFonts w:ascii="-webkit-standard" w:hAnsi="-webkit-standard" w:hint="eastAsia"/>
          <w:i w:val="0"/>
          <w:color w:val="0000FF"/>
        </w:rPr>
      </w:r>
      <w:r w:rsidR="003E72DB" w:rsidRPr="00FA3D42">
        <w:rPr>
          <w:rStyle w:val="Emphasis"/>
          <w:rFonts w:ascii="-webkit-standard" w:hAnsi="-webkit-standard" w:hint="eastAsia"/>
          <w:i w:val="0"/>
          <w:color w:val="0000FF"/>
        </w:rPr>
        <w:fldChar w:fldCharType="separate"/>
      </w:r>
      <w:ins w:id="4" w:author="Dan Medwin" w:date="2018-07-02T14:58:00Z">
        <w:r w:rsidRPr="00FA3D42">
          <w:rPr>
            <w:rStyle w:val="Hyperlink"/>
            <w:rFonts w:ascii="-webkit-standard" w:hAnsi="-webkit-standard"/>
            <w:i/>
          </w:rPr>
          <w:t xml:space="preserve">Mishkan </w:t>
        </w:r>
        <w:proofErr w:type="spellStart"/>
        <w:r w:rsidRPr="00FA3D42">
          <w:rPr>
            <w:rStyle w:val="Hyperlink"/>
            <w:rFonts w:ascii="-webkit-standard" w:hAnsi="-webkit-standard"/>
            <w:i/>
          </w:rPr>
          <w:t>HaNefe</w:t>
        </w:r>
        <w:r w:rsidRPr="00FA3D42">
          <w:rPr>
            <w:rStyle w:val="Hyperlink"/>
            <w:rFonts w:ascii="-webkit-standard" w:hAnsi="-webkit-standard"/>
            <w:i/>
          </w:rPr>
          <w:t>s</w:t>
        </w:r>
        <w:r w:rsidRPr="00FA3D42">
          <w:rPr>
            <w:rStyle w:val="Hyperlink"/>
            <w:rFonts w:ascii="-webkit-standard" w:hAnsi="-webkit-standard"/>
            <w:i/>
          </w:rPr>
          <w:t>h</w:t>
        </w:r>
        <w:proofErr w:type="spellEnd"/>
        <w:r w:rsidR="003E72DB" w:rsidRPr="00FA3D42">
          <w:rPr>
            <w:rStyle w:val="Emphasis"/>
            <w:rFonts w:ascii="-webkit-standard" w:hAnsi="-webkit-standard" w:hint="eastAsia"/>
            <w:i w:val="0"/>
            <w:color w:val="0000FF"/>
          </w:rPr>
          <w:fldChar w:fldCharType="end"/>
        </w:r>
      </w:ins>
      <w:r>
        <w:rPr>
          <w:rFonts w:ascii="-webkit-standard" w:hAnsi="-webkit-standard"/>
          <w:color w:val="000000"/>
        </w:rPr>
        <w:t>,</w:t>
      </w:r>
      <w:r w:rsidRPr="00380BAC">
        <w:rPr>
          <w:rStyle w:val="apple-converted-space"/>
          <w:rFonts w:ascii="-webkit-standard" w:hAnsi="-webkit-standard"/>
          <w:i/>
          <w:color w:val="000000"/>
        </w:rPr>
        <w:t> </w:t>
      </w:r>
      <w:hyperlink r:id="rId5" w:history="1">
        <w:r w:rsidRPr="00FA3D42">
          <w:rPr>
            <w:rStyle w:val="Hyperlink"/>
            <w:rFonts w:ascii="-webkit-standard" w:hAnsi="-webkit-standard"/>
            <w:i/>
          </w:rPr>
          <w:t>Gates of the Seasons</w:t>
        </w:r>
      </w:hyperlink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Emphasis"/>
          <w:rFonts w:ascii="-webkit-standard" w:hAnsi="-webkit-standard"/>
          <w:color w:val="000000"/>
        </w:rPr>
        <w:t>Gates of the House</w:t>
      </w:r>
      <w:r>
        <w:rPr>
          <w:rFonts w:ascii="-webkit-standard" w:hAnsi="-webkit-standard"/>
          <w:color w:val="000000"/>
        </w:rPr>
        <w:t xml:space="preserve">, </w:t>
      </w:r>
      <w:r>
        <w:rPr>
          <w:rStyle w:val="Emphasis"/>
          <w:rFonts w:ascii="-webkit-standard" w:hAnsi="-webkit-standard"/>
          <w:color w:val="000000"/>
        </w:rPr>
        <w:t xml:space="preserve">The Art of </w:t>
      </w:r>
      <w:proofErr w:type="spellStart"/>
      <w:r>
        <w:rPr>
          <w:rStyle w:val="Emphasis"/>
          <w:rFonts w:ascii="-webkit-standard" w:hAnsi="-webkit-standard"/>
          <w:color w:val="000000"/>
        </w:rPr>
        <w:t>Cantillation</w:t>
      </w:r>
      <w:proofErr w:type="spellEnd"/>
      <w:r>
        <w:rPr>
          <w:rFonts w:ascii="-webkit-standard" w:hAnsi="-webkit-standard"/>
          <w:color w:val="000000"/>
        </w:rPr>
        <w:t xml:space="preserve">, and volumes of Reform </w:t>
      </w:r>
      <w:proofErr w:type="spellStart"/>
      <w:r>
        <w:rPr>
          <w:rFonts w:ascii="-webkit-standard" w:hAnsi="-webkit-standard"/>
          <w:color w:val="000000"/>
        </w:rPr>
        <w:t>responsa</w:t>
      </w:r>
      <w:proofErr w:type="spellEnd"/>
      <w:r>
        <w:rPr>
          <w:rFonts w:ascii="-webkit-standard" w:hAnsi="-webkit-standard"/>
          <w:color w:val="000000"/>
        </w:rPr>
        <w:t xml:space="preserve"> literature.  References to these sources are given in many Reform </w:t>
      </w:r>
      <w:proofErr w:type="spellStart"/>
      <w:r>
        <w:rPr>
          <w:rFonts w:ascii="-webkit-standard" w:hAnsi="-webkit-standard"/>
          <w:color w:val="000000"/>
        </w:rPr>
        <w:t>Luach</w:t>
      </w:r>
      <w:proofErr w:type="spellEnd"/>
      <w:r>
        <w:rPr>
          <w:rFonts w:ascii="-webkit-standard" w:hAnsi="-webkit-standard"/>
          <w:color w:val="000000"/>
        </w:rPr>
        <w:t xml:space="preserve"> entries for those who would like to explore a topic further.  Sources outside of Reform Judaism were also consulted in order to provide a traditional perspective in relevant places; these sources include the </w:t>
      </w:r>
      <w:proofErr w:type="spellStart"/>
      <w:r>
        <w:rPr>
          <w:rFonts w:ascii="-webkit-standard" w:hAnsi="-webkit-standard"/>
          <w:color w:val="000000"/>
        </w:rPr>
        <w:t>Koren</w:t>
      </w:r>
      <w:proofErr w:type="spellEnd"/>
      <w:r>
        <w:rPr>
          <w:rFonts w:ascii="-webkit-standard" w:hAnsi="-webkit-standard"/>
          <w:color w:val="000000"/>
        </w:rPr>
        <w:t xml:space="preserve">-Sacks Siddur and </w:t>
      </w:r>
      <w:proofErr w:type="spellStart"/>
      <w:r>
        <w:rPr>
          <w:rFonts w:ascii="-webkit-standard" w:hAnsi="-webkit-standard"/>
          <w:color w:val="000000"/>
        </w:rPr>
        <w:t>Machzorim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Emphasis"/>
          <w:rFonts w:ascii="-webkit-standard" w:hAnsi="-webkit-standard"/>
          <w:color w:val="000000"/>
        </w:rPr>
        <w:t>A Guide to Jewish Religious Practice</w:t>
      </w:r>
      <w:r>
        <w:rPr>
          <w:rFonts w:ascii="-webkit-standard" w:hAnsi="-webkit-standard"/>
          <w:color w:val="000000"/>
        </w:rPr>
        <w:t xml:space="preserve">, and the USCJ </w:t>
      </w:r>
      <w:proofErr w:type="spellStart"/>
      <w:proofErr w:type="gramStart"/>
      <w:r>
        <w:rPr>
          <w:rFonts w:ascii="-webkit-standard" w:hAnsi="-webkit-standard"/>
          <w:color w:val="000000"/>
        </w:rPr>
        <w:t>Luach</w:t>
      </w:r>
      <w:proofErr w:type="spellEnd"/>
      <w:r>
        <w:rPr>
          <w:rFonts w:ascii="-webkit-standard" w:hAnsi="-webkit-standard"/>
          <w:color w:val="000000"/>
        </w:rPr>
        <w:t xml:space="preserve"> .</w:t>
      </w:r>
      <w:proofErr w:type="gramEnd"/>
      <w:r>
        <w:rPr>
          <w:rFonts w:ascii="-webkit-standard" w:hAnsi="-webkit-standard"/>
          <w:color w:val="000000"/>
        </w:rPr>
        <w:t xml:space="preserve"> Holiday summaries are from</w:t>
      </w:r>
      <w:r>
        <w:rPr>
          <w:rStyle w:val="apple-converted-space"/>
          <w:rFonts w:ascii="-webkit-standard" w:hAnsi="-webkit-standard"/>
          <w:i/>
          <w:iCs/>
          <w:color w:val="000000"/>
        </w:rPr>
        <w:t> </w:t>
      </w:r>
      <w:hyperlink r:id="rId6" w:history="1">
        <w:r w:rsidRPr="00FA3D42">
          <w:rPr>
            <w:rStyle w:val="Hyperlink"/>
            <w:rFonts w:ascii="-webkit-standard" w:hAnsi="-webkit-standard"/>
            <w:i/>
            <w:iCs/>
          </w:rPr>
          <w:t xml:space="preserve">Mishkan </w:t>
        </w:r>
        <w:proofErr w:type="spellStart"/>
        <w:r w:rsidRPr="00FA3D42">
          <w:rPr>
            <w:rStyle w:val="Hyperlink"/>
            <w:rFonts w:ascii="-webkit-standard" w:hAnsi="-webkit-standard"/>
            <w:i/>
            <w:iCs/>
          </w:rPr>
          <w:t>Moeid</w:t>
        </w:r>
        <w:proofErr w:type="spellEnd"/>
        <w:r w:rsidRPr="00FA3D42">
          <w:rPr>
            <w:rStyle w:val="Hyperlink"/>
            <w:rFonts w:ascii="-webkit-standard" w:hAnsi="-webkit-standard"/>
            <w:i/>
            <w:iCs/>
          </w:rPr>
          <w:t>: A Guide to the Jewish Seasons</w:t>
        </w:r>
      </w:hyperlink>
      <w:r>
        <w:rPr>
          <w:rFonts w:ascii="-webkit-standard" w:hAnsi="-webkit-standard"/>
          <w:color w:val="000000"/>
        </w:rPr>
        <w:t xml:space="preserve">. Torah portion summaries </w:t>
      </w:r>
      <w:r w:rsidR="000C1B2B">
        <w:rPr>
          <w:rFonts w:ascii="-webkit-standard" w:hAnsi="-webkit-standard"/>
          <w:color w:val="000000"/>
        </w:rPr>
        <w:t xml:space="preserve">are </w:t>
      </w:r>
      <w:r>
        <w:rPr>
          <w:rFonts w:ascii="-webkit-standard" w:hAnsi="-webkit-standard"/>
          <w:color w:val="000000"/>
        </w:rPr>
        <w:t>courtesy of the U</w:t>
      </w:r>
      <w:r w:rsidR="000C1B2B">
        <w:rPr>
          <w:rFonts w:ascii="-webkit-standard" w:hAnsi="-webkit-standard"/>
          <w:color w:val="000000"/>
        </w:rPr>
        <w:t xml:space="preserve">nion for </w:t>
      </w:r>
      <w:r>
        <w:rPr>
          <w:rFonts w:ascii="-webkit-standard" w:hAnsi="-webkit-standard"/>
          <w:color w:val="000000"/>
        </w:rPr>
        <w:t>R</w:t>
      </w:r>
      <w:r w:rsidR="000C1B2B">
        <w:rPr>
          <w:rFonts w:ascii="-webkit-standard" w:hAnsi="-webkit-standard"/>
          <w:color w:val="000000"/>
        </w:rPr>
        <w:t xml:space="preserve">eform </w:t>
      </w:r>
      <w:r>
        <w:rPr>
          <w:rFonts w:ascii="-webkit-standard" w:hAnsi="-webkit-standard"/>
          <w:color w:val="000000"/>
        </w:rPr>
        <w:t>J</w:t>
      </w:r>
      <w:r w:rsidR="000C1B2B">
        <w:rPr>
          <w:rFonts w:ascii="-webkit-standard" w:hAnsi="-webkit-standard"/>
          <w:color w:val="000000"/>
        </w:rPr>
        <w:t>udaism</w:t>
      </w:r>
      <w:r>
        <w:rPr>
          <w:rFonts w:ascii="-webkit-standard" w:hAnsi="-webkit-standard"/>
          <w:color w:val="000000"/>
        </w:rPr>
        <w:t>, from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7" w:history="1">
        <w:r w:rsidRPr="00FA3D42">
          <w:rPr>
            <w:rStyle w:val="Hyperlink"/>
            <w:rFonts w:ascii="-webkit-standard" w:hAnsi="-webkit-standard"/>
          </w:rPr>
          <w:t>https://reformjudaism.org/learning/torah-study/</w:t>
        </w:r>
      </w:hyperlink>
      <w:r w:rsidR="00005A55" w:rsidRPr="00FA3D42">
        <w:rPr>
          <w:rFonts w:ascii="-webkit-standard" w:hAnsi="-webkit-standard"/>
        </w:rPr>
        <w:t>,</w:t>
      </w:r>
      <w:r w:rsidR="00005A55">
        <w:rPr>
          <w:rFonts w:ascii="-webkit-standard" w:hAnsi="-webkit-standard"/>
          <w:color w:val="000000"/>
        </w:rPr>
        <w:t xml:space="preserve"> and are used </w:t>
      </w:r>
      <w:r>
        <w:rPr>
          <w:rFonts w:ascii="-webkit-standard" w:hAnsi="-webkit-standard"/>
          <w:color w:val="000000"/>
        </w:rPr>
        <w:t>with permission.</w:t>
      </w:r>
    </w:p>
    <w:p w14:paraId="7988A80A" w14:textId="77777777" w:rsidR="00933B91" w:rsidRDefault="00933B91" w:rsidP="00933B91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Suggested liturgy</w:t>
      </w:r>
      <w:r w:rsidR="00005A55">
        <w:rPr>
          <w:rFonts w:ascii="-webkit-standard" w:hAnsi="-webkit-standard"/>
          <w:color w:val="000000"/>
        </w:rPr>
        <w:t xml:space="preserve"> and readings generally reflect</w:t>
      </w:r>
      <w:r>
        <w:rPr>
          <w:rFonts w:ascii="-webkit-standard" w:hAnsi="-webkit-standard"/>
          <w:color w:val="000000"/>
        </w:rPr>
        <w:t xml:space="preserve"> our Reform sources; in relevant places, you will also see notation that indicates </w:t>
      </w:r>
      <w:r w:rsidR="00005A55">
        <w:rPr>
          <w:rFonts w:ascii="-webkit-standard" w:hAnsi="-webkit-standard"/>
          <w:color w:val="000000"/>
        </w:rPr>
        <w:t>historical</w:t>
      </w:r>
      <w:r>
        <w:rPr>
          <w:rFonts w:ascii="-webkit-standard" w:hAnsi="-webkit-standard"/>
          <w:color w:val="000000"/>
        </w:rPr>
        <w:t xml:space="preserve"> practice.  Torah and </w:t>
      </w:r>
      <w:proofErr w:type="spellStart"/>
      <w:r>
        <w:rPr>
          <w:rFonts w:ascii="-webkit-standard" w:hAnsi="-webkit-standard"/>
          <w:color w:val="000000"/>
        </w:rPr>
        <w:t>Haftarah</w:t>
      </w:r>
      <w:proofErr w:type="spellEnd"/>
      <w:r>
        <w:rPr>
          <w:rFonts w:ascii="-webkit-standard" w:hAnsi="-webkit-standard"/>
          <w:color w:val="000000"/>
        </w:rPr>
        <w:t xml:space="preserve"> selections reflect those indicated by the </w:t>
      </w:r>
      <w:proofErr w:type="spellStart"/>
      <w:r>
        <w:rPr>
          <w:rFonts w:ascii="-webkit-standard" w:hAnsi="-webkit-standard"/>
          <w:color w:val="000000"/>
        </w:rPr>
        <w:t>Plaut</w:t>
      </w:r>
      <w:proofErr w:type="spellEnd"/>
      <w:r>
        <w:rPr>
          <w:rFonts w:ascii="-webkit-standard" w:hAnsi="-webkit-standard"/>
          <w:color w:val="000000"/>
        </w:rPr>
        <w:t xml:space="preserve"> Torah commentaries; when </w:t>
      </w:r>
      <w:proofErr w:type="spellStart"/>
      <w:r>
        <w:rPr>
          <w:rFonts w:ascii="-webkit-standard" w:hAnsi="-webkit-standard"/>
          <w:color w:val="000000"/>
        </w:rPr>
        <w:t>Plaut's</w:t>
      </w:r>
      <w:proofErr w:type="spellEnd"/>
      <w:r>
        <w:rPr>
          <w:rFonts w:ascii="-webkit-standard" w:hAnsi="-webkit-standard"/>
          <w:color w:val="000000"/>
        </w:rPr>
        <w:t xml:space="preserve"> selections differ from traditional readings for a given day, both </w:t>
      </w:r>
      <w:r w:rsidR="00005A55">
        <w:rPr>
          <w:rFonts w:ascii="-webkit-standard" w:hAnsi="-webkit-standard"/>
          <w:color w:val="000000"/>
        </w:rPr>
        <w:t xml:space="preserve">historical readings and </w:t>
      </w:r>
      <w:proofErr w:type="spellStart"/>
      <w:r w:rsidR="00005A55">
        <w:rPr>
          <w:rFonts w:ascii="-webkit-standard" w:hAnsi="-webkit-standard"/>
          <w:color w:val="000000"/>
        </w:rPr>
        <w:t>Plaut's</w:t>
      </w:r>
      <w:proofErr w:type="spellEnd"/>
      <w:r w:rsidR="00005A55">
        <w:rPr>
          <w:rFonts w:ascii="-webkit-standard" w:hAnsi="-webkit-standard"/>
          <w:color w:val="000000"/>
        </w:rPr>
        <w:t xml:space="preserve"> suggestions </w:t>
      </w:r>
      <w:r>
        <w:rPr>
          <w:rFonts w:ascii="-webkit-standard" w:hAnsi="-webkit-standard"/>
          <w:color w:val="000000"/>
        </w:rPr>
        <w:t>are listed.</w:t>
      </w:r>
    </w:p>
    <w:p w14:paraId="0AA379E7" w14:textId="72A5232E" w:rsidR="00933B91" w:rsidRDefault="00933B91" w:rsidP="00933B91">
      <w:pPr>
        <w:pStyle w:val="NormalWeb"/>
        <w:rPr>
          <w:rFonts w:ascii="-webkit-standard" w:hAnsi="-webkit-standard" w:hint="eastAsia"/>
          <w:color w:val="000000"/>
        </w:rPr>
      </w:pPr>
      <w:r>
        <w:rPr>
          <w:rStyle w:val="Strong"/>
          <w:rFonts w:ascii="-webkit-standard" w:hAnsi="-webkit-standard"/>
          <w:color w:val="000000"/>
        </w:rPr>
        <w:t xml:space="preserve">A key to the abbreviations used in the </w:t>
      </w:r>
      <w:proofErr w:type="spellStart"/>
      <w:r>
        <w:rPr>
          <w:rStyle w:val="Strong"/>
          <w:rFonts w:ascii="-webkit-standard" w:hAnsi="-webkit-standard"/>
          <w:color w:val="000000"/>
        </w:rPr>
        <w:t>Luach</w:t>
      </w:r>
      <w:proofErr w:type="spellEnd"/>
      <w:r>
        <w:rPr>
          <w:rStyle w:val="Strong"/>
          <w:rFonts w:ascii="-webkit-standard" w:hAnsi="-webkit-standard"/>
          <w:color w:val="000000"/>
        </w:rPr>
        <w:t>:</w:t>
      </w:r>
      <w:r>
        <w:rPr>
          <w:rFonts w:ascii="-webkit-standard" w:hAnsi="-webkit-standard"/>
          <w:color w:val="000000"/>
        </w:rPr>
        <w:br/>
        <w:t>MT -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Emphasis"/>
          <w:rFonts w:ascii="-webkit-standard" w:hAnsi="-webkit-standard"/>
          <w:color w:val="000000"/>
        </w:rPr>
        <w:t>Mishkan T'filah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[</w:t>
      </w:r>
      <w:hyperlink r:id="rId8" w:history="1">
        <w:r>
          <w:rPr>
            <w:rStyle w:val="Hyperlink"/>
            <w:rFonts w:ascii="-webkit-standard" w:hAnsi="-webkit-standard"/>
          </w:rPr>
          <w:t>print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9" w:history="1">
        <w:proofErr w:type="spellStart"/>
        <w:r>
          <w:rPr>
            <w:rStyle w:val="Hyperlink"/>
            <w:rFonts w:ascii="-webkit-standard" w:hAnsi="-webkit-standard"/>
          </w:rPr>
          <w:t>ebooks</w:t>
        </w:r>
        <w:proofErr w:type="spellEnd"/>
      </w:hyperlink>
      <w:r>
        <w:rPr>
          <w:rFonts w:ascii="-webkit-standard" w:hAnsi="-webkit-standard"/>
          <w:color w:val="000000"/>
        </w:rPr>
        <w:t>]</w:t>
      </w:r>
      <w:r>
        <w:rPr>
          <w:rFonts w:ascii="-webkit-standard" w:hAnsi="-webkit-standard"/>
          <w:color w:val="000000"/>
        </w:rPr>
        <w:br/>
        <w:t xml:space="preserve">P </w:t>
      </w:r>
      <w:r w:rsidR="000C1B2B">
        <w:rPr>
          <w:rFonts w:ascii="-webkit-standard" w:hAnsi="-webkit-standard"/>
          <w:color w:val="000000"/>
        </w:rPr>
        <w:t>–</w:t>
      </w:r>
      <w:r>
        <w:rPr>
          <w:rFonts w:ascii="-webkit-standard" w:hAnsi="-webkit-standard"/>
          <w:color w:val="000000"/>
        </w:rPr>
        <w:t xml:space="preserve"> </w:t>
      </w:r>
      <w:r w:rsidR="000C1B2B">
        <w:rPr>
          <w:rFonts w:ascii="-webkit-standard" w:hAnsi="-webkit-standard"/>
          <w:i/>
          <w:color w:val="000000"/>
        </w:rPr>
        <w:t>T</w:t>
      </w:r>
      <w:r w:rsidR="000C1B2B">
        <w:rPr>
          <w:rFonts w:ascii="-webkit-standard" w:hAnsi="-webkit-standard" w:hint="eastAsia"/>
          <w:i/>
          <w:color w:val="000000"/>
        </w:rPr>
        <w:t>h</w:t>
      </w:r>
      <w:r w:rsidR="000C1B2B">
        <w:rPr>
          <w:rFonts w:ascii="-webkit-standard" w:hAnsi="-webkit-standard"/>
          <w:i/>
          <w:color w:val="000000"/>
        </w:rPr>
        <w:t xml:space="preserve">e Torah: A Modern Commentary, </w:t>
      </w:r>
      <w:r w:rsidR="000C1B2B">
        <w:rPr>
          <w:rFonts w:ascii="-webkit-standard" w:hAnsi="-webkit-standard"/>
          <w:color w:val="000000"/>
        </w:rPr>
        <w:t xml:space="preserve">edited by Rabbi W. Gunther </w:t>
      </w:r>
      <w:proofErr w:type="spellStart"/>
      <w:r w:rsidR="00407CF4">
        <w:rPr>
          <w:rFonts w:ascii="-webkit-standard" w:hAnsi="-webkit-standard"/>
          <w:color w:val="000000"/>
        </w:rPr>
        <w:t>Plaut</w:t>
      </w:r>
      <w:proofErr w:type="spellEnd"/>
      <w:r w:rsidR="00407CF4">
        <w:rPr>
          <w:rFonts w:ascii="-webkit-standard" w:hAnsi="-webkit-standard"/>
          <w:color w:val="000000"/>
        </w:rPr>
        <w:t xml:space="preserve"> (1981)</w:t>
      </w:r>
      <w:bookmarkStart w:id="5" w:name="_GoBack"/>
      <w:bookmarkEnd w:id="5"/>
      <w:r>
        <w:rPr>
          <w:rFonts w:ascii="-webkit-standard" w:hAnsi="-webkit-standard"/>
          <w:color w:val="000000"/>
        </w:rPr>
        <w:br/>
        <w:t xml:space="preserve">RP </w:t>
      </w:r>
      <w:r w:rsidR="000C1B2B">
        <w:rPr>
          <w:rFonts w:ascii="-webkit-standard" w:hAnsi="-webkit-standard"/>
          <w:color w:val="000000"/>
        </w:rPr>
        <w:t>–</w:t>
      </w:r>
      <w:r>
        <w:rPr>
          <w:rFonts w:ascii="-webkit-standard" w:hAnsi="-webkit-standard"/>
          <w:color w:val="000000"/>
        </w:rPr>
        <w:t xml:space="preserve"> </w:t>
      </w:r>
      <w:r w:rsidR="000C1B2B">
        <w:rPr>
          <w:rFonts w:ascii="-webkit-standard" w:hAnsi="-webkit-standard"/>
          <w:i/>
          <w:color w:val="000000"/>
        </w:rPr>
        <w:t>The Torah: A Modern C</w:t>
      </w:r>
      <w:r w:rsidR="000C1B2B">
        <w:rPr>
          <w:rFonts w:ascii="-webkit-standard" w:hAnsi="-webkit-standard" w:hint="eastAsia"/>
          <w:i/>
          <w:color w:val="000000"/>
        </w:rPr>
        <w:t>o</w:t>
      </w:r>
      <w:r w:rsidR="000C1B2B">
        <w:rPr>
          <w:rFonts w:ascii="-webkit-standard" w:hAnsi="-webkit-standard"/>
          <w:i/>
          <w:color w:val="000000"/>
        </w:rPr>
        <w:t xml:space="preserve">mmentary, </w:t>
      </w:r>
      <w:r w:rsidR="000C1B2B">
        <w:rPr>
          <w:rFonts w:ascii="-webkit-standard" w:hAnsi="-webkit-standard"/>
          <w:color w:val="000000"/>
        </w:rPr>
        <w:t xml:space="preserve">revised edition, edited by Rabbi W. Gunther </w:t>
      </w:r>
      <w:proofErr w:type="spellStart"/>
      <w:r w:rsidR="000C1B2B">
        <w:rPr>
          <w:rFonts w:ascii="-webkit-standard" w:hAnsi="-webkit-standard"/>
          <w:color w:val="000000"/>
        </w:rPr>
        <w:t>Plaut</w:t>
      </w:r>
      <w:proofErr w:type="spellEnd"/>
      <w:r w:rsidR="000C1B2B">
        <w:rPr>
          <w:rFonts w:ascii="-webkit-standard" w:hAnsi="-webkit-standard"/>
          <w:color w:val="000000"/>
        </w:rPr>
        <w:t xml:space="preserve"> (2005)</w:t>
      </w:r>
      <w:r>
        <w:rPr>
          <w:rFonts w:ascii="-webkit-standard" w:hAnsi="-webkit-standard"/>
          <w:color w:val="000000"/>
        </w:rPr>
        <w:t xml:space="preserve"> [</w:t>
      </w:r>
      <w:hyperlink r:id="rId10" w:history="1">
        <w:r>
          <w:rPr>
            <w:rStyle w:val="Hyperlink"/>
            <w:rFonts w:ascii="-webkit-standard" w:hAnsi="-webkit-standard"/>
          </w:rPr>
          <w:t>print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1" w:history="1">
        <w:proofErr w:type="spellStart"/>
        <w:r>
          <w:rPr>
            <w:rStyle w:val="Hyperlink"/>
            <w:rFonts w:ascii="-webkit-standard" w:hAnsi="-webkit-standard"/>
          </w:rPr>
          <w:t>ebook</w:t>
        </w:r>
        <w:proofErr w:type="spellEnd"/>
      </w:hyperlink>
      <w:r>
        <w:rPr>
          <w:rFonts w:ascii="-webkit-standard" w:hAnsi="-webkit-standard"/>
          <w:color w:val="000000"/>
        </w:rPr>
        <w:t>]</w:t>
      </w:r>
      <w:r>
        <w:rPr>
          <w:rFonts w:ascii="-webkit-standard" w:hAnsi="-webkit-standard"/>
          <w:color w:val="000000"/>
        </w:rPr>
        <w:br/>
        <w:t>WTC -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Emphasis"/>
          <w:rFonts w:ascii="-webkit-standard" w:hAnsi="-webkit-standard"/>
          <w:color w:val="000000"/>
        </w:rPr>
        <w:t>The Torah: A Women's Commentary</w:t>
      </w:r>
      <w:r w:rsidR="000C1B2B">
        <w:rPr>
          <w:rStyle w:val="Emphasis"/>
          <w:rFonts w:ascii="-webkit-standard" w:hAnsi="-webkit-standard"/>
          <w:color w:val="000000"/>
        </w:rPr>
        <w:t xml:space="preserve">, </w:t>
      </w:r>
      <w:r w:rsidR="000C1B2B">
        <w:rPr>
          <w:rStyle w:val="Emphasis"/>
          <w:rFonts w:ascii="-webkit-standard" w:hAnsi="-webkit-standard"/>
          <w:i w:val="0"/>
          <w:color w:val="000000"/>
        </w:rPr>
        <w:t xml:space="preserve">edited by Rabbi Dr. Tamara Cohn </w:t>
      </w:r>
      <w:proofErr w:type="spellStart"/>
      <w:r w:rsidR="000C1B2B">
        <w:rPr>
          <w:rStyle w:val="Emphasis"/>
          <w:rFonts w:ascii="-webkit-standard" w:hAnsi="-webkit-standard"/>
          <w:i w:val="0"/>
          <w:color w:val="000000"/>
        </w:rPr>
        <w:t>Eskenazi</w:t>
      </w:r>
      <w:proofErr w:type="spellEnd"/>
      <w:r w:rsidR="000C1B2B">
        <w:rPr>
          <w:rStyle w:val="Emphasis"/>
          <w:rFonts w:ascii="-webkit-standard" w:hAnsi="-webkit-standard"/>
          <w:i w:val="0"/>
          <w:color w:val="000000"/>
        </w:rPr>
        <w:t xml:space="preserve"> and Rabbi Dr. Andrea L. Weiss (2008)</w:t>
      </w:r>
      <w:r>
        <w:rPr>
          <w:rStyle w:val="apple-converted-space"/>
          <w:rFonts w:ascii="-webkit-standard" w:hAnsi="-webkit-standard"/>
          <w:i/>
          <w:iCs/>
          <w:color w:val="000000"/>
        </w:rPr>
        <w:t> </w:t>
      </w:r>
      <w:r>
        <w:rPr>
          <w:rFonts w:ascii="-webkit-standard" w:hAnsi="-webkit-standard"/>
          <w:color w:val="000000"/>
        </w:rPr>
        <w:t>[</w:t>
      </w:r>
      <w:hyperlink r:id="rId12" w:history="1">
        <w:r>
          <w:rPr>
            <w:rStyle w:val="Hyperlink"/>
            <w:rFonts w:ascii="-webkit-standard" w:hAnsi="-webkit-standard"/>
          </w:rPr>
          <w:t>print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and </w:t>
      </w:r>
      <w:hyperlink r:id="rId13" w:history="1">
        <w:proofErr w:type="spellStart"/>
        <w:r w:rsidRPr="00005A55">
          <w:rPr>
            <w:rStyle w:val="Hyperlink"/>
            <w:rFonts w:ascii="-webkit-standard" w:hAnsi="-webkit-standard"/>
          </w:rPr>
          <w:t>ebook</w:t>
        </w:r>
        <w:proofErr w:type="spellEnd"/>
      </w:hyperlink>
      <w:r>
        <w:rPr>
          <w:rFonts w:ascii="-webkit-standard" w:hAnsi="-webkit-standard"/>
          <w:color w:val="000000"/>
        </w:rPr>
        <w:t>]</w:t>
      </w:r>
      <w:r>
        <w:rPr>
          <w:rFonts w:ascii="-webkit-standard" w:hAnsi="-webkit-standard"/>
          <w:color w:val="000000"/>
        </w:rPr>
        <w:br/>
        <w:t>JL -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Emphasis"/>
          <w:rFonts w:ascii="-webkit-standard" w:hAnsi="-webkit-standard"/>
          <w:color w:val="000000"/>
        </w:rPr>
        <w:t>Jewish Living</w:t>
      </w:r>
      <w:r>
        <w:rPr>
          <w:rFonts w:ascii="-webkit-standard" w:hAnsi="-webkit-standard"/>
          <w:color w:val="000000"/>
        </w:rPr>
        <w:t xml:space="preserve">, by </w:t>
      </w:r>
      <w:r w:rsidR="000C1B2B">
        <w:rPr>
          <w:rFonts w:ascii="-webkit-standard" w:hAnsi="-webkit-standard"/>
          <w:color w:val="000000"/>
        </w:rPr>
        <w:t xml:space="preserve">Rabbi Dr. </w:t>
      </w:r>
      <w:r>
        <w:rPr>
          <w:rFonts w:ascii="-webkit-standard" w:hAnsi="-webkit-standard"/>
          <w:color w:val="000000"/>
        </w:rPr>
        <w:t xml:space="preserve">Mark </w:t>
      </w:r>
      <w:proofErr w:type="spellStart"/>
      <w:r>
        <w:rPr>
          <w:rFonts w:ascii="-webkit-standard" w:hAnsi="-webkit-standard"/>
          <w:color w:val="000000"/>
        </w:rPr>
        <w:t>Washofsky</w:t>
      </w:r>
      <w:proofErr w:type="spellEnd"/>
      <w:r>
        <w:rPr>
          <w:rFonts w:ascii="-webkit-standard" w:hAnsi="-webkit-standard"/>
          <w:color w:val="000000"/>
        </w:rPr>
        <w:br/>
        <w:t>ATC/AC -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Emphasis"/>
          <w:rFonts w:ascii="-webkit-standard" w:hAnsi="-webkit-standard"/>
          <w:color w:val="000000"/>
        </w:rPr>
        <w:t xml:space="preserve">The Art of Torah </w:t>
      </w:r>
      <w:proofErr w:type="spellStart"/>
      <w:r>
        <w:rPr>
          <w:rStyle w:val="Emphasis"/>
          <w:rFonts w:ascii="-webkit-standard" w:hAnsi="-webkit-standard"/>
          <w:color w:val="000000"/>
        </w:rPr>
        <w:t>Cantillation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Emphasis"/>
          <w:rFonts w:ascii="-webkit-standard" w:hAnsi="-webkit-standard"/>
          <w:color w:val="000000"/>
        </w:rPr>
        <w:t xml:space="preserve">The Art of </w:t>
      </w:r>
      <w:proofErr w:type="spellStart"/>
      <w:r>
        <w:rPr>
          <w:rStyle w:val="Emphasis"/>
          <w:rFonts w:ascii="-webkit-standard" w:hAnsi="-webkit-standard"/>
          <w:color w:val="000000"/>
        </w:rPr>
        <w:t>Cantillation</w:t>
      </w:r>
      <w:proofErr w:type="spellEnd"/>
      <w:r>
        <w:rPr>
          <w:rStyle w:val="Emphasis"/>
          <w:rFonts w:ascii="-webkit-standard" w:hAnsi="-webkit-standard"/>
          <w:color w:val="000000"/>
        </w:rPr>
        <w:t>, Vol. II</w:t>
      </w:r>
      <w:r>
        <w:rPr>
          <w:rFonts w:ascii="-webkit-standard" w:hAnsi="-webkit-standard"/>
          <w:color w:val="000000"/>
        </w:rPr>
        <w:t xml:space="preserve">, by </w:t>
      </w:r>
      <w:r w:rsidR="000C1B2B">
        <w:rPr>
          <w:rFonts w:ascii="-webkit-standard" w:hAnsi="-webkit-standard"/>
          <w:color w:val="000000"/>
        </w:rPr>
        <w:t xml:space="preserve">Cantor </w:t>
      </w:r>
      <w:proofErr w:type="spellStart"/>
      <w:r>
        <w:rPr>
          <w:rFonts w:ascii="-webkit-standard" w:hAnsi="-webkit-standard"/>
          <w:color w:val="000000"/>
        </w:rPr>
        <w:t>Josee</w:t>
      </w:r>
      <w:proofErr w:type="spellEnd"/>
      <w:r>
        <w:rPr>
          <w:rFonts w:ascii="-webkit-standard" w:hAnsi="-webkit-standard"/>
          <w:color w:val="000000"/>
        </w:rPr>
        <w:t xml:space="preserve"> Wolff and </w:t>
      </w:r>
      <w:r w:rsidR="000C1B2B">
        <w:rPr>
          <w:rFonts w:ascii="-webkit-standard" w:hAnsi="-webkit-standard"/>
          <w:color w:val="000000"/>
        </w:rPr>
        <w:t xml:space="preserve">Cantor </w:t>
      </w:r>
      <w:r>
        <w:rPr>
          <w:rFonts w:ascii="-webkit-standard" w:hAnsi="-webkit-standard"/>
          <w:color w:val="000000"/>
        </w:rPr>
        <w:t xml:space="preserve">Marshall </w:t>
      </w:r>
      <w:proofErr w:type="spellStart"/>
      <w:r>
        <w:rPr>
          <w:rFonts w:ascii="-webkit-standard" w:hAnsi="-webkit-standard"/>
          <w:color w:val="000000"/>
        </w:rPr>
        <w:t>Portnoy</w:t>
      </w:r>
      <w:proofErr w:type="spellEnd"/>
      <w:r>
        <w:rPr>
          <w:rFonts w:ascii="-webkit-standard" w:hAnsi="-webkit-standard"/>
          <w:color w:val="000000"/>
        </w:rPr>
        <w:t>.</w:t>
      </w:r>
    </w:p>
    <w:p w14:paraId="3C88468B" w14:textId="77777777" w:rsidR="00933B91" w:rsidRDefault="00933B91" w:rsidP="00933B91">
      <w:pPr>
        <w:pStyle w:val="NormalWeb"/>
        <w:rPr>
          <w:rFonts w:ascii="-webkit-standard" w:hAnsi="-webkit-standard" w:hint="eastAsia"/>
          <w:color w:val="000000"/>
        </w:rPr>
      </w:pPr>
      <w:r>
        <w:rPr>
          <w:rStyle w:val="Strong"/>
          <w:rFonts w:ascii="-webkit-standard" w:hAnsi="-webkit-standard"/>
          <w:color w:val="000000"/>
        </w:rPr>
        <w:t>Special thanks to: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Fonts w:ascii="-webkit-standard" w:hAnsi="-webkit-standard"/>
          <w:color w:val="000000"/>
        </w:rPr>
        <w:br/>
        <w:t xml:space="preserve">Michael J. </w:t>
      </w:r>
      <w:proofErr w:type="spellStart"/>
      <w:r>
        <w:rPr>
          <w:rFonts w:ascii="-webkit-standard" w:hAnsi="-webkit-standard"/>
          <w:color w:val="000000"/>
        </w:rPr>
        <w:t>Radwin</w:t>
      </w:r>
      <w:proofErr w:type="spellEnd"/>
      <w:r>
        <w:rPr>
          <w:rFonts w:ascii="-webkit-standard" w:hAnsi="-webkit-standard"/>
          <w:color w:val="000000"/>
        </w:rPr>
        <w:t xml:space="preserve"> and HebCal.com</w:t>
      </w:r>
      <w:r>
        <w:rPr>
          <w:rFonts w:ascii="-webkit-standard" w:hAnsi="-webkit-standard"/>
          <w:color w:val="000000"/>
        </w:rPr>
        <w:br/>
        <w:t>Rabbi Leon Morris, original Executive Editor of ReformLuach.com</w:t>
      </w:r>
      <w:r>
        <w:rPr>
          <w:rFonts w:ascii="-webkit-standard" w:hAnsi="-webkit-standard"/>
          <w:color w:val="000000"/>
        </w:rPr>
        <w:br/>
      </w:r>
      <w:r w:rsidR="000C1B2B">
        <w:rPr>
          <w:rFonts w:ascii="-webkit-standard" w:hAnsi="-webkit-standard"/>
          <w:color w:val="000000"/>
        </w:rPr>
        <w:t xml:space="preserve">Cantor </w:t>
      </w:r>
      <w:r>
        <w:rPr>
          <w:rFonts w:ascii="-webkit-standard" w:hAnsi="-webkit-standard"/>
          <w:color w:val="000000"/>
        </w:rPr>
        <w:t xml:space="preserve">Amanda </w:t>
      </w:r>
      <w:proofErr w:type="spellStart"/>
      <w:r>
        <w:rPr>
          <w:rFonts w:ascii="-webkit-standard" w:hAnsi="-webkit-standard"/>
          <w:color w:val="000000"/>
        </w:rPr>
        <w:t>Kleinman</w:t>
      </w:r>
      <w:proofErr w:type="spellEnd"/>
      <w:r>
        <w:rPr>
          <w:rFonts w:ascii="-webkit-standard" w:hAnsi="-webkit-standard"/>
          <w:color w:val="000000"/>
        </w:rPr>
        <w:t>, original Managing Editor of ReformLuach.com</w:t>
      </w:r>
      <w:r>
        <w:rPr>
          <w:rFonts w:ascii="-webkit-standard" w:hAnsi="-webkit-standard"/>
          <w:color w:val="000000"/>
        </w:rPr>
        <w:br/>
        <w:t xml:space="preserve">Rabbi Richard </w:t>
      </w:r>
      <w:proofErr w:type="spellStart"/>
      <w:r>
        <w:rPr>
          <w:rFonts w:ascii="-webkit-standard" w:hAnsi="-webkit-standard"/>
          <w:color w:val="000000"/>
        </w:rPr>
        <w:t>Sarason</w:t>
      </w:r>
      <w:proofErr w:type="spellEnd"/>
      <w:r>
        <w:rPr>
          <w:rFonts w:ascii="-webkit-standard" w:hAnsi="-webkit-standard"/>
          <w:color w:val="000000"/>
        </w:rPr>
        <w:t xml:space="preserve"> Ph.D., Professor of Rabbinic Literature and Thought, HUC-JIR Cincinnati</w:t>
      </w:r>
    </w:p>
    <w:p w14:paraId="5307221B" w14:textId="77777777" w:rsidR="00933B91" w:rsidRDefault="00933B91" w:rsidP="00933B91">
      <w:pPr>
        <w:pStyle w:val="NormalWeb"/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Rabbi Dan Medwin, Digital Media Manager, Central Conference of American Rabbis</w:t>
      </w:r>
      <w:r>
        <w:rPr>
          <w:rFonts w:ascii="-webkit-standard" w:hAnsi="-webkit-standard"/>
          <w:color w:val="000000"/>
        </w:rPr>
        <w:br/>
        <w:t>Rabbi Hara Person, Chief Strategy Officer, Central Conference of American Rabbis,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br/>
        <w:t>and Publisher, CCAR Press</w:t>
      </w:r>
      <w:r>
        <w:rPr>
          <w:rFonts w:ascii="-webkit-standard" w:hAnsi="-webkit-standard"/>
          <w:color w:val="000000"/>
        </w:rPr>
        <w:br/>
        <w:t>Rabbi Steven A. Fox, Chief Executive, Central Conference of American Rabbis</w:t>
      </w:r>
    </w:p>
    <w:p w14:paraId="53B436F4" w14:textId="77777777" w:rsidR="00933B91" w:rsidRDefault="00933B91" w:rsidP="00933B91">
      <w:pPr>
        <w:pStyle w:val="NormalWeb"/>
        <w:rPr>
          <w:rFonts w:ascii="-webkit-standard" w:hAnsi="-webkit-standard" w:hint="eastAsia"/>
          <w:color w:val="000000"/>
          <w:sz w:val="16"/>
          <w:szCs w:val="16"/>
        </w:rPr>
      </w:pPr>
      <w:proofErr w:type="gramStart"/>
      <w:r>
        <w:rPr>
          <w:rFonts w:ascii="-webkit-standard" w:hAnsi="-webkit-standard"/>
          <w:color w:val="000000"/>
          <w:sz w:val="16"/>
          <w:szCs w:val="16"/>
        </w:rPr>
        <w:t>Copyright © 201</w:t>
      </w:r>
      <w:r w:rsidR="000C1B2B">
        <w:rPr>
          <w:rFonts w:ascii="-webkit-standard" w:hAnsi="-webkit-standard"/>
          <w:color w:val="000000"/>
          <w:sz w:val="16"/>
          <w:szCs w:val="16"/>
        </w:rPr>
        <w:t>8</w:t>
      </w:r>
      <w:r>
        <w:rPr>
          <w:rFonts w:ascii="-webkit-standard" w:hAnsi="-webkit-standard"/>
          <w:color w:val="000000"/>
          <w:sz w:val="16"/>
          <w:szCs w:val="16"/>
        </w:rPr>
        <w:t>, Central Conference of American Rabbis.</w:t>
      </w:r>
      <w:proofErr w:type="gramEnd"/>
      <w:r>
        <w:rPr>
          <w:rFonts w:ascii="-webkit-standard" w:hAnsi="-webkit-standard"/>
          <w:color w:val="000000"/>
          <w:sz w:val="16"/>
          <w:szCs w:val="16"/>
        </w:rPr>
        <w:t xml:space="preserve"> All Rights Reserved.</w:t>
      </w:r>
      <w:r>
        <w:rPr>
          <w:rFonts w:ascii="-webkit-standard" w:hAnsi="-webkit-standard"/>
          <w:color w:val="000000"/>
          <w:sz w:val="16"/>
          <w:szCs w:val="16"/>
        </w:rPr>
        <w:br/>
        <w:t>No portion of this app may be copied in any form for any purpose without written permission of the Central Conference of American Rabbis.</w:t>
      </w:r>
    </w:p>
    <w:p w14:paraId="43AD23FA" w14:textId="77777777" w:rsidR="00254721" w:rsidRDefault="00254721"/>
    <w:sectPr w:rsidR="00254721" w:rsidSect="00FC533D">
      <w:pgSz w:w="12240" w:h="15840"/>
      <w:pgMar w:top="1440" w:right="1440" w:bottom="1440" w:left="0" w:header="0" w:footer="0" w:gutter="144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91"/>
    <w:rsid w:val="00005A55"/>
    <w:rsid w:val="000C1B2B"/>
    <w:rsid w:val="00254721"/>
    <w:rsid w:val="002C6100"/>
    <w:rsid w:val="00380BAC"/>
    <w:rsid w:val="003E72DB"/>
    <w:rsid w:val="00407CF4"/>
    <w:rsid w:val="004B2C22"/>
    <w:rsid w:val="00933B91"/>
    <w:rsid w:val="00AF332E"/>
    <w:rsid w:val="00D34396"/>
    <w:rsid w:val="00FA3D42"/>
    <w:rsid w:val="00FC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9D2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B9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33B91"/>
  </w:style>
  <w:style w:type="character" w:styleId="Emphasis">
    <w:name w:val="Emphasis"/>
    <w:basedOn w:val="DefaultParagraphFont"/>
    <w:uiPriority w:val="20"/>
    <w:qFormat/>
    <w:rsid w:val="00933B91"/>
    <w:rPr>
      <w:i/>
      <w:iCs/>
    </w:rPr>
  </w:style>
  <w:style w:type="character" w:styleId="Hyperlink">
    <w:name w:val="Hyperlink"/>
    <w:basedOn w:val="DefaultParagraphFont"/>
    <w:uiPriority w:val="99"/>
    <w:unhideWhenUsed/>
    <w:rsid w:val="00933B9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3B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96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A3D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B9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33B91"/>
  </w:style>
  <w:style w:type="character" w:styleId="Emphasis">
    <w:name w:val="Emphasis"/>
    <w:basedOn w:val="DefaultParagraphFont"/>
    <w:uiPriority w:val="20"/>
    <w:qFormat/>
    <w:rsid w:val="00933B91"/>
    <w:rPr>
      <w:i/>
      <w:iCs/>
    </w:rPr>
  </w:style>
  <w:style w:type="character" w:styleId="Hyperlink">
    <w:name w:val="Hyperlink"/>
    <w:basedOn w:val="DefaultParagraphFont"/>
    <w:uiPriority w:val="99"/>
    <w:unhideWhenUsed/>
    <w:rsid w:val="00933B9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3B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96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A3D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mazon.com/Torah-Modern-Commentary-Revised-ebook/dp/B0164QTSMY/" TargetMode="External"/><Relationship Id="rId12" Type="http://schemas.openxmlformats.org/officeDocument/2006/relationships/hyperlink" Target="https://www.ccarpress.org/shopping_product_detail.asp?pid=50296" TargetMode="External"/><Relationship Id="rId13" Type="http://schemas.openxmlformats.org/officeDocument/2006/relationships/hyperlink" Target="https://www.amazon.com/Torah-Dr-Tamara-Cohn-Eskenazi-ebook/dp/B077XWXJ4L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carpress.org/shopping_product_detail.asp?pid=50118" TargetMode="External"/><Relationship Id="rId6" Type="http://schemas.openxmlformats.org/officeDocument/2006/relationships/hyperlink" Target="https://www.ccarpress.org/shopping_product_detail.asp?pid=50118" TargetMode="External"/><Relationship Id="rId7" Type="http://schemas.openxmlformats.org/officeDocument/2006/relationships/hyperlink" Target="https://reformjudaism.org/learning/torah-study/" TargetMode="External"/><Relationship Id="rId8" Type="http://schemas.openxmlformats.org/officeDocument/2006/relationships/hyperlink" Target="https://www.ccarpress.org/shopping_product_list.asp?catID=3750" TargetMode="External"/><Relationship Id="rId9" Type="http://schemas.openxmlformats.org/officeDocument/2006/relationships/hyperlink" Target="http://mt.ccarpress.org" TargetMode="External"/><Relationship Id="rId10" Type="http://schemas.openxmlformats.org/officeDocument/2006/relationships/hyperlink" Target="https://www.ccarpress.org/shopping_product_detail.asp?pid=503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610</Words>
  <Characters>3481</Characters>
  <Application>Microsoft Macintosh Word</Application>
  <DocSecurity>0</DocSecurity>
  <Lines>29</Lines>
  <Paragraphs>8</Paragraphs>
  <ScaleCrop>false</ScaleCrop>
  <Company>CCAR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Medwin</dc:creator>
  <cp:keywords/>
  <dc:description/>
  <cp:lastModifiedBy>Dan Medwin</cp:lastModifiedBy>
  <cp:revision>5</cp:revision>
  <dcterms:created xsi:type="dcterms:W3CDTF">2018-07-02T18:59:00Z</dcterms:created>
  <dcterms:modified xsi:type="dcterms:W3CDTF">2018-07-02T19:12:00Z</dcterms:modified>
</cp:coreProperties>
</file>